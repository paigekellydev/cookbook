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2200DB" w14:textId="1C87F981" w:rsidR="00495455" w:rsidRPr="00495455" w:rsidRDefault="00495455" w:rsidP="00495455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color w:val="222222"/>
          <w:sz w:val="36"/>
          <w:szCs w:val="36"/>
        </w:rPr>
      </w:pPr>
      <w:r w:rsidRPr="00495455">
        <w:rPr>
          <w:rFonts w:ascii="Arial" w:eastAsia="Times New Roman" w:hAnsi="Arial" w:cs="Arial"/>
          <w:b/>
          <w:color w:val="222222"/>
          <w:sz w:val="36"/>
          <w:szCs w:val="36"/>
          <w:bdr w:val="none" w:sz="0" w:space="0" w:color="auto" w:frame="1"/>
        </w:rPr>
        <w:t>Crock Pot Chicken and Gravy</w:t>
      </w:r>
      <w:ins w:id="0" w:author="Unknown">
        <w:r w:rsidRPr="00495455">
          <w:rPr>
            <w:rFonts w:ascii="Arial" w:eastAsia="Times New Roman" w:hAnsi="Arial" w:cs="Arial"/>
            <w:b/>
            <w:color w:val="222222"/>
            <w:sz w:val="36"/>
            <w:szCs w:val="36"/>
            <w:bdr w:val="none" w:sz="0" w:space="0" w:color="auto" w:frame="1"/>
          </w:rPr>
          <w:br/>
        </w:r>
      </w:ins>
    </w:p>
    <w:p w14:paraId="3787AEC5" w14:textId="77777777" w:rsidR="00495455" w:rsidRPr="00495455" w:rsidRDefault="00495455" w:rsidP="00495455">
      <w:pPr>
        <w:shd w:val="clear" w:color="auto" w:fill="FFFFFF"/>
        <w:spacing w:before="150" w:after="150" w:line="346" w:lineRule="atLeast"/>
        <w:textAlignment w:val="baseline"/>
        <w:outlineLvl w:val="2"/>
        <w:rPr>
          <w:rFonts w:ascii="Arial" w:eastAsia="Times New Roman" w:hAnsi="Arial" w:cs="Arial"/>
          <w:b/>
          <w:bCs/>
          <w:caps/>
          <w:color w:val="222222"/>
          <w:sz w:val="27"/>
          <w:szCs w:val="27"/>
        </w:rPr>
      </w:pPr>
      <w:r w:rsidRPr="00495455">
        <w:rPr>
          <w:rFonts w:ascii="Arial" w:eastAsia="Times New Roman" w:hAnsi="Arial" w:cs="Arial"/>
          <w:b/>
          <w:bCs/>
          <w:caps/>
          <w:color w:val="222222"/>
          <w:sz w:val="27"/>
          <w:szCs w:val="27"/>
        </w:rPr>
        <w:t>INGREDIENTS</w:t>
      </w:r>
    </w:p>
    <w:p w14:paraId="6B4893E8" w14:textId="77777777" w:rsidR="00495455" w:rsidRPr="00495455" w:rsidRDefault="00495455" w:rsidP="00495455">
      <w:pPr>
        <w:numPr>
          <w:ilvl w:val="0"/>
          <w:numId w:val="1"/>
        </w:numPr>
        <w:shd w:val="clear" w:color="auto" w:fill="FFFFFF"/>
        <w:spacing w:after="0" w:line="240" w:lineRule="auto"/>
        <w:ind w:left="750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495455">
        <w:rPr>
          <w:rFonts w:ascii="Arial" w:eastAsia="Times New Roman" w:hAnsi="Arial" w:cs="Arial"/>
          <w:color w:val="222222"/>
          <w:sz w:val="24"/>
          <w:szCs w:val="24"/>
          <w:bdr w:val="none" w:sz="0" w:space="0" w:color="auto" w:frame="1"/>
        </w:rPr>
        <w:t>2</w:t>
      </w:r>
      <w:r w:rsidRPr="00495455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495455">
        <w:rPr>
          <w:rFonts w:ascii="Arial" w:eastAsia="Times New Roman" w:hAnsi="Arial" w:cs="Arial"/>
          <w:color w:val="222222"/>
          <w:sz w:val="24"/>
          <w:szCs w:val="24"/>
          <w:bdr w:val="none" w:sz="0" w:space="0" w:color="auto" w:frame="1"/>
        </w:rPr>
        <w:t>packets dry chicken gravy mix</w:t>
      </w:r>
    </w:p>
    <w:p w14:paraId="5A5F0B0A" w14:textId="77777777" w:rsidR="00495455" w:rsidRPr="00495455" w:rsidRDefault="00495455" w:rsidP="00495455">
      <w:pPr>
        <w:numPr>
          <w:ilvl w:val="0"/>
          <w:numId w:val="1"/>
        </w:numPr>
        <w:shd w:val="clear" w:color="auto" w:fill="FFFFFF"/>
        <w:spacing w:after="0" w:line="240" w:lineRule="auto"/>
        <w:ind w:left="750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495455">
        <w:rPr>
          <w:rFonts w:ascii="Arial" w:eastAsia="Times New Roman" w:hAnsi="Arial" w:cs="Arial"/>
          <w:color w:val="222222"/>
          <w:sz w:val="24"/>
          <w:szCs w:val="24"/>
          <w:bdr w:val="none" w:sz="0" w:space="0" w:color="auto" w:frame="1"/>
        </w:rPr>
        <w:t>1</w:t>
      </w:r>
      <w:r w:rsidRPr="00495455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495455">
        <w:rPr>
          <w:rFonts w:ascii="Arial" w:eastAsia="Times New Roman" w:hAnsi="Arial" w:cs="Arial"/>
          <w:color w:val="222222"/>
          <w:sz w:val="24"/>
          <w:szCs w:val="24"/>
          <w:bdr w:val="none" w:sz="0" w:space="0" w:color="auto" w:frame="1"/>
        </w:rPr>
        <w:t>10.5 oz</w:t>
      </w:r>
      <w:r w:rsidRPr="00495455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495455">
        <w:rPr>
          <w:rFonts w:ascii="Arial" w:eastAsia="Times New Roman" w:hAnsi="Arial" w:cs="Arial"/>
          <w:color w:val="222222"/>
          <w:sz w:val="24"/>
          <w:szCs w:val="24"/>
          <w:bdr w:val="none" w:sz="0" w:space="0" w:color="auto" w:frame="1"/>
        </w:rPr>
        <w:t>can cream of chicken soup</w:t>
      </w:r>
    </w:p>
    <w:p w14:paraId="0B375DDF" w14:textId="77777777" w:rsidR="00495455" w:rsidRPr="00495455" w:rsidRDefault="00495455" w:rsidP="00495455">
      <w:pPr>
        <w:numPr>
          <w:ilvl w:val="0"/>
          <w:numId w:val="1"/>
        </w:numPr>
        <w:shd w:val="clear" w:color="auto" w:fill="FFFFFF"/>
        <w:spacing w:after="0" w:line="240" w:lineRule="auto"/>
        <w:ind w:left="750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495455">
        <w:rPr>
          <w:rFonts w:ascii="Arial" w:eastAsia="Times New Roman" w:hAnsi="Arial" w:cs="Arial"/>
          <w:color w:val="222222"/>
          <w:sz w:val="24"/>
          <w:szCs w:val="24"/>
          <w:bdr w:val="none" w:sz="0" w:space="0" w:color="auto" w:frame="1"/>
        </w:rPr>
        <w:t>2</w:t>
      </w:r>
      <w:r w:rsidRPr="00495455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495455">
        <w:rPr>
          <w:rFonts w:ascii="Arial" w:eastAsia="Times New Roman" w:hAnsi="Arial" w:cs="Arial"/>
          <w:color w:val="222222"/>
          <w:sz w:val="24"/>
          <w:szCs w:val="24"/>
          <w:bdr w:val="none" w:sz="0" w:space="0" w:color="auto" w:frame="1"/>
        </w:rPr>
        <w:t>cups</w:t>
      </w:r>
      <w:r w:rsidRPr="00495455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495455">
        <w:rPr>
          <w:rFonts w:ascii="Arial" w:eastAsia="Times New Roman" w:hAnsi="Arial" w:cs="Arial"/>
          <w:color w:val="222222"/>
          <w:sz w:val="24"/>
          <w:szCs w:val="24"/>
          <w:bdr w:val="none" w:sz="0" w:space="0" w:color="auto" w:frame="1"/>
        </w:rPr>
        <w:t>water</w:t>
      </w:r>
    </w:p>
    <w:p w14:paraId="6618E251" w14:textId="77777777" w:rsidR="00495455" w:rsidRPr="00495455" w:rsidRDefault="00495455" w:rsidP="00495455">
      <w:pPr>
        <w:numPr>
          <w:ilvl w:val="0"/>
          <w:numId w:val="1"/>
        </w:numPr>
        <w:shd w:val="clear" w:color="auto" w:fill="FFFFFF"/>
        <w:spacing w:after="0" w:line="240" w:lineRule="auto"/>
        <w:ind w:left="750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495455">
        <w:rPr>
          <w:rFonts w:ascii="Arial" w:eastAsia="Times New Roman" w:hAnsi="Arial" w:cs="Arial"/>
          <w:color w:val="222222"/>
          <w:sz w:val="24"/>
          <w:szCs w:val="24"/>
          <w:bdr w:val="none" w:sz="0" w:space="0" w:color="auto" w:frame="1"/>
        </w:rPr>
        <w:t>1</w:t>
      </w:r>
      <w:r w:rsidRPr="00495455">
        <w:rPr>
          <w:rFonts w:ascii="Arial" w:eastAsia="Times New Roman" w:hAnsi="Arial" w:cs="Arial"/>
          <w:color w:val="222222"/>
          <w:sz w:val="24"/>
          <w:szCs w:val="24"/>
        </w:rPr>
        <w:t> </w:t>
      </w:r>
      <w:proofErr w:type="spellStart"/>
      <w:r w:rsidRPr="00495455">
        <w:rPr>
          <w:rFonts w:ascii="Arial" w:eastAsia="Times New Roman" w:hAnsi="Arial" w:cs="Arial"/>
          <w:color w:val="222222"/>
          <w:sz w:val="24"/>
          <w:szCs w:val="24"/>
          <w:bdr w:val="none" w:sz="0" w:space="0" w:color="auto" w:frame="1"/>
        </w:rPr>
        <w:t>lb</w:t>
      </w:r>
      <w:proofErr w:type="spellEnd"/>
      <w:r w:rsidRPr="00495455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495455">
        <w:rPr>
          <w:rFonts w:ascii="Arial" w:eastAsia="Times New Roman" w:hAnsi="Arial" w:cs="Arial"/>
          <w:color w:val="222222"/>
          <w:sz w:val="24"/>
          <w:szCs w:val="24"/>
          <w:bdr w:val="none" w:sz="0" w:space="0" w:color="auto" w:frame="1"/>
        </w:rPr>
        <w:t>boneless, skinless chicken breasts</w:t>
      </w:r>
    </w:p>
    <w:p w14:paraId="63AF2101" w14:textId="77777777" w:rsidR="00495455" w:rsidRPr="00495455" w:rsidRDefault="00495455" w:rsidP="00495455">
      <w:pPr>
        <w:numPr>
          <w:ilvl w:val="0"/>
          <w:numId w:val="1"/>
        </w:numPr>
        <w:shd w:val="clear" w:color="auto" w:fill="FFFFFF"/>
        <w:spacing w:after="0" w:line="240" w:lineRule="auto"/>
        <w:ind w:left="750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495455">
        <w:rPr>
          <w:rFonts w:ascii="Arial" w:eastAsia="Times New Roman" w:hAnsi="Arial" w:cs="Arial"/>
          <w:color w:val="222222"/>
          <w:sz w:val="24"/>
          <w:szCs w:val="24"/>
          <w:bdr w:val="none" w:sz="0" w:space="0" w:color="auto" w:frame="1"/>
        </w:rPr>
        <w:t>garlic powder, salt &amp; black pepper</w:t>
      </w:r>
      <w:r w:rsidRPr="00495455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495455">
        <w:rPr>
          <w:rFonts w:ascii="Arial" w:eastAsia="Times New Roman" w:hAnsi="Arial" w:cs="Arial"/>
          <w:color w:val="222222"/>
          <w:sz w:val="24"/>
          <w:szCs w:val="24"/>
          <w:bdr w:val="none" w:sz="0" w:space="0" w:color="auto" w:frame="1"/>
        </w:rPr>
        <w:t>to taste</w:t>
      </w:r>
    </w:p>
    <w:p w14:paraId="50920C90" w14:textId="77777777" w:rsidR="00495455" w:rsidRPr="00495455" w:rsidRDefault="00495455" w:rsidP="00495455">
      <w:pPr>
        <w:numPr>
          <w:ilvl w:val="0"/>
          <w:numId w:val="1"/>
        </w:numPr>
        <w:shd w:val="clear" w:color="auto" w:fill="FFFFFF"/>
        <w:spacing w:after="0" w:line="240" w:lineRule="auto"/>
        <w:ind w:left="750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495455">
        <w:rPr>
          <w:rFonts w:ascii="Arial" w:eastAsia="Times New Roman" w:hAnsi="Arial" w:cs="Arial"/>
          <w:color w:val="222222"/>
          <w:sz w:val="24"/>
          <w:szCs w:val="24"/>
          <w:bdr w:val="none" w:sz="0" w:space="0" w:color="auto" w:frame="1"/>
        </w:rPr>
        <w:t>1/2</w:t>
      </w:r>
      <w:r w:rsidRPr="00495455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495455">
        <w:rPr>
          <w:rFonts w:ascii="Arial" w:eastAsia="Times New Roman" w:hAnsi="Arial" w:cs="Arial"/>
          <w:color w:val="222222"/>
          <w:sz w:val="24"/>
          <w:szCs w:val="24"/>
          <w:bdr w:val="none" w:sz="0" w:space="0" w:color="auto" w:frame="1"/>
        </w:rPr>
        <w:t>cup</w:t>
      </w:r>
      <w:r w:rsidRPr="00495455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495455">
        <w:rPr>
          <w:rFonts w:ascii="Arial" w:eastAsia="Times New Roman" w:hAnsi="Arial" w:cs="Arial"/>
          <w:color w:val="222222"/>
          <w:sz w:val="24"/>
          <w:szCs w:val="24"/>
          <w:bdr w:val="none" w:sz="0" w:space="0" w:color="auto" w:frame="1"/>
        </w:rPr>
        <w:t>sour cream</w:t>
      </w:r>
    </w:p>
    <w:p w14:paraId="0DF8CB0E" w14:textId="77777777" w:rsidR="00495455" w:rsidRPr="00495455" w:rsidRDefault="00495455" w:rsidP="00495455">
      <w:pPr>
        <w:numPr>
          <w:ilvl w:val="0"/>
          <w:numId w:val="1"/>
        </w:numPr>
        <w:shd w:val="clear" w:color="auto" w:fill="FFFFFF"/>
        <w:spacing w:after="0" w:line="240" w:lineRule="auto"/>
        <w:ind w:left="750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495455">
        <w:rPr>
          <w:rFonts w:ascii="Arial" w:eastAsia="Times New Roman" w:hAnsi="Arial" w:cs="Arial"/>
          <w:color w:val="222222"/>
          <w:sz w:val="24"/>
          <w:szCs w:val="24"/>
          <w:bdr w:val="none" w:sz="0" w:space="0" w:color="auto" w:frame="1"/>
        </w:rPr>
        <w:t>rice, mashed potatoes or noodles</w:t>
      </w:r>
      <w:r w:rsidRPr="00495455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495455">
        <w:rPr>
          <w:rFonts w:ascii="Arial" w:eastAsia="Times New Roman" w:hAnsi="Arial" w:cs="Arial"/>
          <w:color w:val="222222"/>
          <w:sz w:val="24"/>
          <w:szCs w:val="24"/>
          <w:bdr w:val="none" w:sz="0" w:space="0" w:color="auto" w:frame="1"/>
        </w:rPr>
        <w:t>for serving</w:t>
      </w:r>
    </w:p>
    <w:p w14:paraId="1C928A4A" w14:textId="77777777" w:rsidR="00495455" w:rsidRPr="00495455" w:rsidRDefault="00495455" w:rsidP="00495455">
      <w:pPr>
        <w:shd w:val="clear" w:color="auto" w:fill="FFFFFF"/>
        <w:spacing w:before="150" w:after="150" w:line="346" w:lineRule="atLeast"/>
        <w:textAlignment w:val="baseline"/>
        <w:outlineLvl w:val="2"/>
        <w:rPr>
          <w:rFonts w:ascii="Arial" w:eastAsia="Times New Roman" w:hAnsi="Arial" w:cs="Arial"/>
          <w:b/>
          <w:bCs/>
          <w:caps/>
          <w:color w:val="222222"/>
          <w:sz w:val="27"/>
          <w:szCs w:val="27"/>
        </w:rPr>
      </w:pPr>
      <w:r w:rsidRPr="00495455">
        <w:rPr>
          <w:rFonts w:ascii="Arial" w:eastAsia="Times New Roman" w:hAnsi="Arial" w:cs="Arial"/>
          <w:b/>
          <w:bCs/>
          <w:caps/>
          <w:color w:val="222222"/>
          <w:sz w:val="27"/>
          <w:szCs w:val="27"/>
        </w:rPr>
        <w:t>INSTRUCTIONS</w:t>
      </w:r>
    </w:p>
    <w:p w14:paraId="3CD0072F" w14:textId="55272585" w:rsidR="00495455" w:rsidRPr="00495455" w:rsidRDefault="00495455" w:rsidP="00495455">
      <w:pPr>
        <w:numPr>
          <w:ilvl w:val="0"/>
          <w:numId w:val="2"/>
        </w:numPr>
        <w:shd w:val="clear" w:color="auto" w:fill="FFFFFF"/>
        <w:spacing w:after="0" w:line="240" w:lineRule="auto"/>
        <w:ind w:left="750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495455">
        <w:rPr>
          <w:rFonts w:ascii="Arial" w:eastAsia="Times New Roman" w:hAnsi="Arial" w:cs="Arial"/>
          <w:color w:val="222222"/>
          <w:sz w:val="24"/>
          <w:szCs w:val="24"/>
        </w:rPr>
        <w:t>Season chicken breasts (both sides)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bookmarkStart w:id="1" w:name="_GoBack"/>
      <w:bookmarkEnd w:id="1"/>
      <w:r w:rsidRPr="00495455">
        <w:rPr>
          <w:rFonts w:ascii="Arial" w:eastAsia="Times New Roman" w:hAnsi="Arial" w:cs="Arial"/>
          <w:color w:val="222222"/>
          <w:sz w:val="24"/>
          <w:szCs w:val="24"/>
        </w:rPr>
        <w:t>with garlic powder, black pepper and just a tad bit of salt.</w:t>
      </w:r>
    </w:p>
    <w:p w14:paraId="13B068CC" w14:textId="77777777" w:rsidR="00495455" w:rsidRPr="00495455" w:rsidRDefault="00495455" w:rsidP="00495455">
      <w:pPr>
        <w:numPr>
          <w:ilvl w:val="0"/>
          <w:numId w:val="2"/>
        </w:numPr>
        <w:shd w:val="clear" w:color="auto" w:fill="FFFFFF"/>
        <w:spacing w:after="0" w:line="240" w:lineRule="auto"/>
        <w:ind w:left="750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495455">
        <w:rPr>
          <w:rFonts w:ascii="Arial" w:eastAsia="Times New Roman" w:hAnsi="Arial" w:cs="Arial"/>
          <w:color w:val="222222"/>
          <w:sz w:val="24"/>
          <w:szCs w:val="24"/>
        </w:rPr>
        <w:t>In your slow cooker, whisk together the gravy packets, cream of chicken soup, and water until smooth.</w:t>
      </w:r>
    </w:p>
    <w:p w14:paraId="71B121F7" w14:textId="77777777" w:rsidR="00495455" w:rsidRPr="00495455" w:rsidRDefault="00495455" w:rsidP="00495455">
      <w:pPr>
        <w:numPr>
          <w:ilvl w:val="0"/>
          <w:numId w:val="2"/>
        </w:numPr>
        <w:shd w:val="clear" w:color="auto" w:fill="FFFFFF"/>
        <w:spacing w:after="0" w:line="240" w:lineRule="auto"/>
        <w:ind w:left="750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495455">
        <w:rPr>
          <w:rFonts w:ascii="Arial" w:eastAsia="Times New Roman" w:hAnsi="Arial" w:cs="Arial"/>
          <w:color w:val="222222"/>
          <w:sz w:val="24"/>
          <w:szCs w:val="24"/>
        </w:rPr>
        <w:t>Add the seasoned chicken breasts. Be sure to get them covered in gravy.</w:t>
      </w:r>
    </w:p>
    <w:p w14:paraId="3370E1FD" w14:textId="77777777" w:rsidR="00495455" w:rsidRPr="00495455" w:rsidRDefault="00495455" w:rsidP="00495455">
      <w:pPr>
        <w:numPr>
          <w:ilvl w:val="0"/>
          <w:numId w:val="2"/>
        </w:numPr>
        <w:shd w:val="clear" w:color="auto" w:fill="FFFFFF"/>
        <w:spacing w:after="0" w:line="240" w:lineRule="auto"/>
        <w:ind w:left="750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495455">
        <w:rPr>
          <w:rFonts w:ascii="Arial" w:eastAsia="Times New Roman" w:hAnsi="Arial" w:cs="Arial"/>
          <w:color w:val="222222"/>
          <w:sz w:val="24"/>
          <w:szCs w:val="24"/>
        </w:rPr>
        <w:t>Cover and cook on low for about 6-8 hours.</w:t>
      </w:r>
    </w:p>
    <w:p w14:paraId="0C9A7810" w14:textId="77777777" w:rsidR="00495455" w:rsidRPr="00495455" w:rsidRDefault="00495455" w:rsidP="00495455">
      <w:pPr>
        <w:numPr>
          <w:ilvl w:val="0"/>
          <w:numId w:val="2"/>
        </w:numPr>
        <w:shd w:val="clear" w:color="auto" w:fill="FFFFFF"/>
        <w:spacing w:after="0" w:line="240" w:lineRule="auto"/>
        <w:ind w:left="750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495455">
        <w:rPr>
          <w:rFonts w:ascii="Arial" w:eastAsia="Times New Roman" w:hAnsi="Arial" w:cs="Arial"/>
          <w:color w:val="222222"/>
          <w:sz w:val="24"/>
          <w:szCs w:val="24"/>
        </w:rPr>
        <w:t>Once cooked, break chicken up into chunks using a fork.</w:t>
      </w:r>
    </w:p>
    <w:p w14:paraId="1CFCA66D" w14:textId="77777777" w:rsidR="00495455" w:rsidRPr="00495455" w:rsidRDefault="00495455" w:rsidP="00495455">
      <w:pPr>
        <w:numPr>
          <w:ilvl w:val="0"/>
          <w:numId w:val="2"/>
        </w:numPr>
        <w:shd w:val="clear" w:color="auto" w:fill="FFFFFF"/>
        <w:spacing w:after="100" w:afterAutospacing="1" w:line="372" w:lineRule="atLeast"/>
        <w:ind w:left="750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495455">
        <w:rPr>
          <w:rFonts w:ascii="Arial" w:eastAsia="Times New Roman" w:hAnsi="Arial" w:cs="Arial"/>
          <w:color w:val="222222"/>
          <w:sz w:val="24"/>
          <w:szCs w:val="24"/>
        </w:rPr>
        <w:t>Stir in sour cream (if using).</w:t>
      </w:r>
    </w:p>
    <w:p w14:paraId="2389684F" w14:textId="77777777" w:rsidR="00495455" w:rsidRPr="00495455" w:rsidRDefault="00495455" w:rsidP="00495455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  <w:r w:rsidRPr="00495455">
        <w:rPr>
          <w:rFonts w:ascii="Arial" w:eastAsia="Times New Roman" w:hAnsi="Arial" w:cs="Arial"/>
          <w:b/>
          <w:bCs/>
          <w:color w:val="222222"/>
          <w:sz w:val="24"/>
          <w:szCs w:val="24"/>
        </w:rPr>
        <w:t>Recipe Notes</w:t>
      </w:r>
    </w:p>
    <w:p w14:paraId="697367D4" w14:textId="77777777" w:rsidR="00495455" w:rsidRPr="00495455" w:rsidRDefault="00495455" w:rsidP="0049545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495455">
        <w:rPr>
          <w:rFonts w:ascii="Arial" w:eastAsia="Times New Roman" w:hAnsi="Arial" w:cs="Arial"/>
          <w:color w:val="222222"/>
          <w:sz w:val="24"/>
          <w:szCs w:val="24"/>
        </w:rPr>
        <w:t>The chicken gravy and cream of chicken soup already have salt in them so don’t go overboard on seasoning with salt (about a teaspoon should work).</w:t>
      </w:r>
      <w:r w:rsidRPr="00495455">
        <w:rPr>
          <w:rFonts w:ascii="Arial" w:eastAsia="Times New Roman" w:hAnsi="Arial" w:cs="Arial"/>
          <w:color w:val="222222"/>
          <w:sz w:val="24"/>
          <w:szCs w:val="24"/>
        </w:rPr>
        <w:br/>
        <w:t>Sour cream adds a great creaminess to this so I definitely recommend adding it in! Serve over rice, mashed potatoes or noodles.</w:t>
      </w:r>
    </w:p>
    <w:p w14:paraId="0B6314A6" w14:textId="77777777" w:rsidR="00C946B1" w:rsidRDefault="00C946B1"/>
    <w:sectPr w:rsidR="00C946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8174C5"/>
    <w:multiLevelType w:val="multilevel"/>
    <w:tmpl w:val="07861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E816CA2"/>
    <w:multiLevelType w:val="multilevel"/>
    <w:tmpl w:val="B24EC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455"/>
    <w:rsid w:val="00495455"/>
    <w:rsid w:val="009E711C"/>
    <w:rsid w:val="00C94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983F5"/>
  <w15:chartTrackingRefBased/>
  <w15:docId w15:val="{169BF99F-3FF9-46A1-98CA-93B7BFF6B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9545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95455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wprm-recipe-ingredient">
    <w:name w:val="wprm-recipe-ingredient"/>
    <w:basedOn w:val="Normal"/>
    <w:rsid w:val="004954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wprm-recipe-ingredient-amount">
    <w:name w:val="wprm-recipe-ingredient-amount"/>
    <w:basedOn w:val="DefaultParagraphFont"/>
    <w:rsid w:val="00495455"/>
  </w:style>
  <w:style w:type="character" w:customStyle="1" w:styleId="wprm-recipe-ingredient-name">
    <w:name w:val="wprm-recipe-ingredient-name"/>
    <w:basedOn w:val="DefaultParagraphFont"/>
    <w:rsid w:val="00495455"/>
  </w:style>
  <w:style w:type="character" w:customStyle="1" w:styleId="wprm-recipe-ingredient-unit">
    <w:name w:val="wprm-recipe-ingredient-unit"/>
    <w:basedOn w:val="DefaultParagraphFont"/>
    <w:rsid w:val="00495455"/>
  </w:style>
  <w:style w:type="character" w:customStyle="1" w:styleId="wprm-recipe-ingredient-notes">
    <w:name w:val="wprm-recipe-ingredient-notes"/>
    <w:basedOn w:val="DefaultParagraphFont"/>
    <w:rsid w:val="00495455"/>
  </w:style>
  <w:style w:type="paragraph" w:customStyle="1" w:styleId="wprm-recipe-instruction">
    <w:name w:val="wprm-recipe-instruction"/>
    <w:basedOn w:val="Normal"/>
    <w:rsid w:val="004954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954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742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6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2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54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726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7116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946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883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17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04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66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66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151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2019-01-12T21:39:00Z</dcterms:created>
  <dcterms:modified xsi:type="dcterms:W3CDTF">2019-01-12T21:40:00Z</dcterms:modified>
</cp:coreProperties>
</file>